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DA15" w14:textId="77777777"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14:paraId="3FEB4DB7" w14:textId="77777777"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2531F21B" wp14:editId="0821B461">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bookmarkStart w:id="0" w:name="_GoBack"/>
      <w:bookmarkEnd w:id="0"/>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proofErr w:type="gram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dis</w:t>
      </w:r>
      <w:proofErr w:type="gramEnd"/>
      <w:r w:rsidRPr="005F3993">
        <w:rPr>
          <w:color w:val="000000"/>
          <w:lang w:val="fr-FR" w:eastAsia="en-IN"/>
        </w:rPr>
        <w:t xml:space="preserve">,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1" w:author="Selvarathinam Muthu" w:date="2018-11-22T22:31:00Z">
        <w:r w:rsidR="00FB167C" w:rsidDel="0050669F">
          <w:rPr>
            <w:color w:val="000000"/>
            <w:lang w:val="fr-FR" w:eastAsia="en-IN"/>
          </w:rPr>
          <w:delText xml:space="preserve"> use some recommendation</w:delText>
        </w:r>
      </w:del>
    </w:p>
    <w:p w14:paraId="41114983" w14:textId="527175FB" w:rsidR="001A7E39" w:rsidRPr="001A7E39" w:rsidRDefault="000F2B4F" w:rsidP="00531BC2">
      <w:pPr>
        <w:pStyle w:val="t"/>
        <w:suppressLineNumbers/>
        <w:outlineLvl w:val="1"/>
        <w:rPr>
          <w:b/>
          <w:color w:val="000000"/>
          <w:sz w:val="28"/>
          <w:lang w:val="fr-FR" w:eastAsia="en-IN"/>
        </w:rPr>
      </w:pPr>
      <w:r>
        <w:rPr>
          <w:b/>
          <w:color w:val="000000"/>
          <w:sz w:val="28"/>
          <w:lang w:val="fr-FR" w:eastAsia="en-IN"/>
        </w:rPr>
        <w:t xml:space="preserve">Mathematical </w:t>
      </w:r>
      <w:r w:rsidR="001A7E39" w:rsidRPr="001A7E39">
        <w:rPr>
          <w:b/>
          <w:color w:val="000000"/>
          <w:sz w:val="28"/>
          <w:lang w:val="fr-FR" w:eastAsia="en-IN"/>
        </w:rPr>
        <w:t>Equation</w:t>
      </w:r>
    </w:p>
    <w:p w14:paraId="3BA39192" w14:textId="1F8DB3FB" w:rsidR="00C44CE0" w:rsidRPr="000F2B4F" w:rsidRDefault="000F2B4F" w:rsidP="00531BC2">
      <w:pPr>
        <w:pStyle w:val="t"/>
        <w:suppressLineNumbers/>
        <w:rPr>
          <w:color w:val="000000"/>
          <w:sz w:val="36"/>
          <w:lang w:val="fr-FR" w:eastAsia="en-IN"/>
        </w:rPr>
      </w:pPr>
      <m:oMathPara>
        <m:oMathParaPr>
          <m:jc m:val="center"/>
        </m:oMathParaPr>
        <m:oMath>
          <m:r>
            <w:rPr>
              <w:rFonts w:ascii="Cambria Math" w:hAnsi="Cambria Math"/>
              <w:color w:val="000000"/>
              <w:sz w:val="36"/>
              <w:lang w:val="fr-FR" w:eastAsia="en-IN"/>
            </w:rPr>
            <m:t>f</m:t>
          </m:r>
          <m:d>
            <m:dPr>
              <m:ctrlPr>
                <w:rPr>
                  <w:rFonts w:ascii="Cambria Math" w:hAnsi="Cambria Math"/>
                  <w:color w:val="000000"/>
                  <w:sz w:val="36"/>
                  <w:lang w:val="fr-FR" w:eastAsia="en-IN"/>
                </w:rPr>
              </m:ctrlPr>
            </m:dPr>
            <m:e>
              <m:r>
                <w:rPr>
                  <w:rFonts w:ascii="Cambria Math" w:hAnsi="Cambria Math"/>
                  <w:color w:val="000000"/>
                  <w:sz w:val="36"/>
                  <w:lang w:val="fr-FR" w:eastAsia="en-IN"/>
                </w:rPr>
                <m:t>x</m:t>
              </m:r>
            </m:e>
          </m:d>
          <m:r>
            <w:rPr>
              <w:rFonts w:ascii="Cambria Math" w:hAnsi="Cambria Math"/>
              <w:color w:val="000000"/>
              <w:sz w:val="36"/>
              <w:lang w:val="fr-FR" w:eastAsia="en-IN"/>
            </w:rPr>
            <m:t>=</m:t>
          </m:r>
          <m:sSub>
            <m:sSubPr>
              <m:ctrlPr>
                <w:rPr>
                  <w:rFonts w:ascii="Cambria Math" w:hAnsi="Cambria Math"/>
                  <w:color w:val="000000"/>
                  <w:sz w:val="36"/>
                  <w:lang w:val="fr-FR" w:eastAsia="en-IN"/>
                </w:rPr>
              </m:ctrlPr>
            </m:sSubPr>
            <m:e>
              <m:r>
                <w:rPr>
                  <w:rFonts w:ascii="Cambria Math" w:hAnsi="Cambria Math"/>
                  <w:color w:val="000000"/>
                  <w:sz w:val="36"/>
                  <w:lang w:val="fr-FR" w:eastAsia="en-IN"/>
                </w:rPr>
                <m:t>a</m:t>
              </m:r>
            </m:e>
            <m:sub>
              <m:r>
                <w:rPr>
                  <w:rFonts w:ascii="Cambria Math" w:hAnsi="Cambria Math"/>
                  <w:color w:val="000000"/>
                  <w:sz w:val="36"/>
                  <w:lang w:val="fr-FR" w:eastAsia="en-IN"/>
                </w:rPr>
                <m:t>0</m:t>
              </m:r>
            </m:sub>
          </m:sSub>
          <m:r>
            <w:rPr>
              <w:rFonts w:ascii="Cambria Math" w:hAnsi="Cambria Math"/>
              <w:color w:val="000000"/>
              <w:sz w:val="36"/>
              <w:lang w:val="fr-FR" w:eastAsia="en-IN"/>
            </w:rPr>
            <m:t>+</m:t>
          </m:r>
          <m:nary>
            <m:naryPr>
              <m:chr m:val="∑"/>
              <m:grow m:val="1"/>
              <m:ctrlPr>
                <w:rPr>
                  <w:rFonts w:ascii="Cambria Math" w:hAnsi="Cambria Math"/>
                  <w:color w:val="000000"/>
                  <w:sz w:val="36"/>
                  <w:lang w:val="fr-FR" w:eastAsia="en-IN"/>
                </w:rPr>
              </m:ctrlPr>
            </m:naryPr>
            <m:sub>
              <m:r>
                <w:rPr>
                  <w:rFonts w:ascii="Cambria Math" w:hAnsi="Cambria Math"/>
                  <w:color w:val="000000"/>
                  <w:sz w:val="36"/>
                  <w:lang w:val="fr-FR" w:eastAsia="en-IN"/>
                </w:rPr>
                <m:t>n=1</m:t>
              </m:r>
            </m:sub>
            <m:sup>
              <m:r>
                <w:rPr>
                  <w:rFonts w:ascii="Cambria Math" w:hAnsi="Cambria Math"/>
                  <w:color w:val="000000"/>
                  <w:sz w:val="36"/>
                  <w:lang w:val="fr-FR" w:eastAsia="en-IN"/>
                </w:rPr>
                <m:t>∞</m:t>
              </m:r>
            </m:sup>
            <m:e>
              <m:d>
                <m:dPr>
                  <m:ctrlPr>
                    <w:rPr>
                      <w:rFonts w:ascii="Cambria Math" w:hAnsi="Cambria Math"/>
                      <w:color w:val="000000"/>
                      <w:sz w:val="36"/>
                      <w:lang w:val="fr-FR" w:eastAsia="en-IN"/>
                    </w:rPr>
                  </m:ctrlPr>
                </m:dPr>
                <m:e>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a</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cos</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r>
                    <w:rPr>
                      <w:rFonts w:ascii="Cambria Math" w:eastAsia="Cambria Math" w:hAnsi="Cambria Math" w:cs="Cambria Math"/>
                      <w:color w:val="000000"/>
                      <w:sz w:val="36"/>
                      <w:lang w:val="fr-FR" w:eastAsia="en-IN"/>
                    </w:rPr>
                    <m:t>+</m:t>
                  </m:r>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b</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sin</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e>
              </m:d>
            </m:e>
          </m:nary>
        </m:oMath>
      </m:oMathPara>
    </w:p>
    <w:p w14:paraId="1A3E78EE" w14:textId="77777777" w:rsidR="000F2B4F" w:rsidRPr="000F2B4F" w:rsidRDefault="000F2B4F" w:rsidP="00531BC2">
      <w:pPr>
        <w:pStyle w:val="t"/>
        <w:suppressLineNumbers/>
        <w:rPr>
          <w:b/>
          <w:color w:val="000000"/>
          <w:sz w:val="36"/>
          <w:lang w:val="fr-FR" w:eastAsia="en-IN"/>
        </w:rPr>
      </w:pPr>
    </w:p>
    <w:p w14:paraId="15B50F64" w14:textId="31F6EB7E"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2"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14:paraId="5E1C23C7" w14:textId="77777777"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3"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789568D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4"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16E3573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14:paraId="2A94EC69"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14:anchorId="1011940E" wp14:editId="0D699403">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14:paraId="2E3E4A6B"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26B9AF48"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3C8630C7" w14:textId="77777777"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quis.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14:paraId="030A110C" w14:textId="77777777"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343CA92A" w14:textId="77777777"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14:paraId="163285C2" w14:textId="77777777"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2B421142" w14:textId="77777777"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209CEA25" w14:textId="77777777"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14:paraId="3ECF46C3" w14:textId="77777777"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14:paraId="70B22DFB" w14:textId="77777777"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0DA7EF5" w14:textId="77777777" w:rsidR="00717768" w:rsidRPr="00700675" w:rsidRDefault="00FE39C9">
            <w:pPr>
              <w:rPr>
                <w:sz w:val="22"/>
                <w:szCs w:val="22"/>
              </w:rPr>
            </w:pPr>
            <w:r w:rsidRPr="00700675">
              <w:rPr>
                <w:sz w:val="22"/>
                <w:szCs w:val="22"/>
              </w:rPr>
              <w:t>ID</w:t>
            </w:r>
          </w:p>
        </w:tc>
        <w:tc>
          <w:tcPr>
            <w:tcW w:w="2956" w:type="dxa"/>
          </w:tcPr>
          <w:p w14:paraId="494547DB"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14:paraId="01E28803"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14:paraId="6A887A5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14:paraId="10CA054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14:paraId="3138F23F"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14:paraId="60F1F2F4"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E9AE0E1" w14:textId="77777777" w:rsidR="00717768" w:rsidRPr="00700675" w:rsidRDefault="00FE39C9">
            <w:pPr>
              <w:rPr>
                <w:sz w:val="22"/>
                <w:szCs w:val="22"/>
              </w:rPr>
            </w:pPr>
            <w:r w:rsidRPr="00700675">
              <w:rPr>
                <w:noProof/>
                <w:sz w:val="22"/>
                <w:szCs w:val="22"/>
              </w:rPr>
              <w:t>1</w:t>
            </w:r>
          </w:p>
        </w:tc>
        <w:tc>
          <w:tcPr>
            <w:tcW w:w="2956" w:type="dxa"/>
          </w:tcPr>
          <w:p w14:paraId="16B20AC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14:paraId="4753610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14:paraId="64BF593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14:paraId="1BCE418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14:paraId="52B410B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14:paraId="68C87C6D"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D025681" w14:textId="77777777" w:rsidR="00717768" w:rsidRPr="00700675" w:rsidRDefault="00FE39C9">
            <w:pPr>
              <w:rPr>
                <w:sz w:val="22"/>
                <w:szCs w:val="22"/>
              </w:rPr>
            </w:pPr>
            <w:r w:rsidRPr="00700675">
              <w:rPr>
                <w:noProof/>
                <w:sz w:val="22"/>
                <w:szCs w:val="22"/>
              </w:rPr>
              <w:t>2</w:t>
            </w:r>
          </w:p>
        </w:tc>
        <w:tc>
          <w:tcPr>
            <w:tcW w:w="2956" w:type="dxa"/>
          </w:tcPr>
          <w:p w14:paraId="1DBD60D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14:paraId="0539DB8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14:paraId="17A66F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14:paraId="670F7B1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14:paraId="57F18D5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5846224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E5A4D6B" w14:textId="77777777" w:rsidR="00717768" w:rsidRPr="00700675" w:rsidRDefault="00FE39C9">
            <w:pPr>
              <w:rPr>
                <w:sz w:val="22"/>
                <w:szCs w:val="22"/>
              </w:rPr>
            </w:pPr>
            <w:r w:rsidRPr="00700675">
              <w:rPr>
                <w:noProof/>
                <w:sz w:val="22"/>
                <w:szCs w:val="22"/>
              </w:rPr>
              <w:t>3</w:t>
            </w:r>
          </w:p>
        </w:tc>
        <w:tc>
          <w:tcPr>
            <w:tcW w:w="2956" w:type="dxa"/>
          </w:tcPr>
          <w:p w14:paraId="1958EA5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14:paraId="03222DB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14:paraId="5140D53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14:paraId="3F3FA17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14:paraId="0722AC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14:paraId="11FA5906"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E3D63" w14:textId="77777777" w:rsidR="00717768" w:rsidRPr="00700675" w:rsidRDefault="00FE39C9">
            <w:pPr>
              <w:rPr>
                <w:sz w:val="22"/>
                <w:szCs w:val="22"/>
              </w:rPr>
            </w:pPr>
            <w:r w:rsidRPr="00700675">
              <w:rPr>
                <w:noProof/>
                <w:sz w:val="22"/>
                <w:szCs w:val="22"/>
              </w:rPr>
              <w:t>4</w:t>
            </w:r>
          </w:p>
        </w:tc>
        <w:tc>
          <w:tcPr>
            <w:tcW w:w="2956" w:type="dxa"/>
          </w:tcPr>
          <w:p w14:paraId="72A5C3E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14:paraId="5C592C9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14:paraId="6410753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14:paraId="666CDEE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14:paraId="79B0E2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FBBFBB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C3600A3" w14:textId="77777777" w:rsidR="00717768" w:rsidRPr="00700675" w:rsidRDefault="00FE39C9">
            <w:pPr>
              <w:rPr>
                <w:sz w:val="22"/>
                <w:szCs w:val="22"/>
              </w:rPr>
            </w:pPr>
            <w:r w:rsidRPr="00700675">
              <w:rPr>
                <w:noProof/>
                <w:sz w:val="22"/>
                <w:szCs w:val="22"/>
              </w:rPr>
              <w:t>5</w:t>
            </w:r>
          </w:p>
        </w:tc>
        <w:tc>
          <w:tcPr>
            <w:tcW w:w="2956" w:type="dxa"/>
          </w:tcPr>
          <w:p w14:paraId="4EC355AA" w14:textId="77777777"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14:paraId="36BA3C8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14:paraId="21B1558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14:paraId="2B2BA66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14:paraId="449C001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14:paraId="1322641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9B4B6BB" w14:textId="77777777" w:rsidR="00717768" w:rsidRPr="00700675" w:rsidRDefault="00FE39C9">
            <w:pPr>
              <w:rPr>
                <w:sz w:val="22"/>
                <w:szCs w:val="22"/>
              </w:rPr>
            </w:pPr>
            <w:r w:rsidRPr="00700675">
              <w:rPr>
                <w:noProof/>
                <w:sz w:val="22"/>
                <w:szCs w:val="22"/>
              </w:rPr>
              <w:t>6</w:t>
            </w:r>
          </w:p>
        </w:tc>
        <w:tc>
          <w:tcPr>
            <w:tcW w:w="2956" w:type="dxa"/>
          </w:tcPr>
          <w:p w14:paraId="04D30B9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14:paraId="2F6F4EC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14:paraId="5C2F173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14:paraId="159A85C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14:paraId="640AF3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D74297F"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66CD01" w14:textId="77777777" w:rsidR="00717768" w:rsidRPr="00700675" w:rsidRDefault="00FE39C9">
            <w:pPr>
              <w:rPr>
                <w:sz w:val="22"/>
                <w:szCs w:val="22"/>
              </w:rPr>
            </w:pPr>
            <w:r w:rsidRPr="00700675">
              <w:rPr>
                <w:noProof/>
                <w:sz w:val="22"/>
                <w:szCs w:val="22"/>
              </w:rPr>
              <w:t>7</w:t>
            </w:r>
          </w:p>
        </w:tc>
        <w:tc>
          <w:tcPr>
            <w:tcW w:w="2956" w:type="dxa"/>
          </w:tcPr>
          <w:p w14:paraId="67D3627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14:paraId="337698C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14:paraId="67CEC5D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14:paraId="02884C2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14:paraId="41DF4558"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14:paraId="65ABE983"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C68C686" w14:textId="77777777" w:rsidR="00717768" w:rsidRPr="00700675" w:rsidRDefault="00FE39C9">
            <w:pPr>
              <w:rPr>
                <w:sz w:val="22"/>
                <w:szCs w:val="22"/>
              </w:rPr>
            </w:pPr>
            <w:r w:rsidRPr="00700675">
              <w:rPr>
                <w:noProof/>
                <w:sz w:val="22"/>
                <w:szCs w:val="22"/>
              </w:rPr>
              <w:t>8</w:t>
            </w:r>
          </w:p>
        </w:tc>
        <w:tc>
          <w:tcPr>
            <w:tcW w:w="2956" w:type="dxa"/>
          </w:tcPr>
          <w:p w14:paraId="3A94F7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14:paraId="7FDEDD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14:paraId="23F08D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14:paraId="5E684AB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14:paraId="6207F0C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14:paraId="23C78543"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0F2A38C9" w14:textId="77777777" w:rsidR="00717768" w:rsidRPr="00700675" w:rsidRDefault="00FE39C9">
            <w:pPr>
              <w:rPr>
                <w:sz w:val="22"/>
                <w:szCs w:val="22"/>
              </w:rPr>
            </w:pPr>
            <w:r w:rsidRPr="00700675">
              <w:rPr>
                <w:noProof/>
                <w:sz w:val="22"/>
                <w:szCs w:val="22"/>
              </w:rPr>
              <w:t>9</w:t>
            </w:r>
          </w:p>
        </w:tc>
        <w:tc>
          <w:tcPr>
            <w:tcW w:w="2956" w:type="dxa"/>
          </w:tcPr>
          <w:p w14:paraId="61D1239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14:paraId="2F4FA7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14:paraId="1DE19F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14:paraId="73B6756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14:paraId="39C3B36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14:paraId="5F7ECFB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50304F" w14:textId="77777777" w:rsidR="00717768" w:rsidRPr="00700675" w:rsidRDefault="00FE39C9">
            <w:pPr>
              <w:rPr>
                <w:sz w:val="22"/>
                <w:szCs w:val="22"/>
              </w:rPr>
            </w:pPr>
            <w:r w:rsidRPr="00700675">
              <w:rPr>
                <w:noProof/>
                <w:sz w:val="22"/>
                <w:szCs w:val="22"/>
              </w:rPr>
              <w:t>10</w:t>
            </w:r>
          </w:p>
        </w:tc>
        <w:tc>
          <w:tcPr>
            <w:tcW w:w="2956" w:type="dxa"/>
          </w:tcPr>
          <w:p w14:paraId="775A1FC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14:paraId="578261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14:paraId="3FD3D85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14:paraId="3D1E8C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14:paraId="57F7FBA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14:paraId="3D202CD5"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EF2D42E" w14:textId="77777777" w:rsidR="00717768" w:rsidRPr="00700675" w:rsidRDefault="00FE39C9">
            <w:pPr>
              <w:rPr>
                <w:sz w:val="22"/>
                <w:szCs w:val="22"/>
              </w:rPr>
            </w:pPr>
            <w:r w:rsidRPr="00700675">
              <w:rPr>
                <w:noProof/>
                <w:sz w:val="22"/>
                <w:szCs w:val="22"/>
              </w:rPr>
              <w:t>11</w:t>
            </w:r>
          </w:p>
        </w:tc>
        <w:tc>
          <w:tcPr>
            <w:tcW w:w="2956" w:type="dxa"/>
          </w:tcPr>
          <w:p w14:paraId="64C2AD7E" w14:textId="77777777"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14:paraId="1B86B13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14:paraId="194A2B4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14:paraId="4D6C27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14:paraId="492F782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0374FC3E"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664AC9E" w14:textId="77777777" w:rsidR="00717768" w:rsidRPr="00700675" w:rsidRDefault="00FE39C9">
            <w:pPr>
              <w:rPr>
                <w:sz w:val="22"/>
                <w:szCs w:val="22"/>
              </w:rPr>
            </w:pPr>
            <w:r w:rsidRPr="00700675">
              <w:rPr>
                <w:noProof/>
                <w:sz w:val="22"/>
                <w:szCs w:val="22"/>
              </w:rPr>
              <w:t>12</w:t>
            </w:r>
          </w:p>
        </w:tc>
        <w:tc>
          <w:tcPr>
            <w:tcW w:w="2956" w:type="dxa"/>
          </w:tcPr>
          <w:p w14:paraId="2F3ED6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14:paraId="18BAD9EA"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14:paraId="534699E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14:paraId="568C3AF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14:paraId="5CBE1693"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14:paraId="391D08B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9FD8D26" w14:textId="77777777" w:rsidR="00717768" w:rsidRPr="00700675" w:rsidRDefault="00FE39C9">
            <w:pPr>
              <w:rPr>
                <w:sz w:val="22"/>
                <w:szCs w:val="22"/>
              </w:rPr>
            </w:pPr>
            <w:r w:rsidRPr="00700675">
              <w:rPr>
                <w:noProof/>
                <w:sz w:val="22"/>
                <w:szCs w:val="22"/>
              </w:rPr>
              <w:t>13</w:t>
            </w:r>
          </w:p>
        </w:tc>
        <w:tc>
          <w:tcPr>
            <w:tcW w:w="2956" w:type="dxa"/>
          </w:tcPr>
          <w:p w14:paraId="4F1CAE3D" w14:textId="77777777"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14:paraId="1A55464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14:paraId="5476161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14:paraId="513B4E3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14:paraId="6B33B11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73AA98EA"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E4DE41" w14:textId="77777777" w:rsidR="00717768" w:rsidRPr="00700675" w:rsidRDefault="00FE39C9">
            <w:pPr>
              <w:rPr>
                <w:sz w:val="22"/>
                <w:szCs w:val="22"/>
              </w:rPr>
            </w:pPr>
            <w:r w:rsidRPr="00700675">
              <w:rPr>
                <w:noProof/>
                <w:sz w:val="22"/>
                <w:szCs w:val="22"/>
              </w:rPr>
              <w:t>14</w:t>
            </w:r>
          </w:p>
        </w:tc>
        <w:tc>
          <w:tcPr>
            <w:tcW w:w="2956" w:type="dxa"/>
          </w:tcPr>
          <w:p w14:paraId="4C2F21C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14:paraId="4730AC8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14:paraId="3157CF4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14:paraId="10B8740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14:paraId="0F48B73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14:paraId="3D8686C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2B94F94" w14:textId="77777777" w:rsidR="00717768" w:rsidRPr="00700675" w:rsidRDefault="00FE39C9">
            <w:pPr>
              <w:rPr>
                <w:sz w:val="22"/>
                <w:szCs w:val="22"/>
              </w:rPr>
            </w:pPr>
            <w:r w:rsidRPr="00700675">
              <w:rPr>
                <w:noProof/>
                <w:sz w:val="22"/>
                <w:szCs w:val="22"/>
              </w:rPr>
              <w:t>15</w:t>
            </w:r>
          </w:p>
        </w:tc>
        <w:tc>
          <w:tcPr>
            <w:tcW w:w="2956" w:type="dxa"/>
          </w:tcPr>
          <w:p w14:paraId="4A2EC34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14:paraId="7F070F0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14:paraId="4CD95AC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14:paraId="497BBA3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14:paraId="2AA2AAF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14:paraId="2ABE925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EE269C" w14:textId="77777777" w:rsidR="00717768" w:rsidRPr="00700675" w:rsidRDefault="00FE39C9">
            <w:pPr>
              <w:rPr>
                <w:sz w:val="22"/>
                <w:szCs w:val="22"/>
              </w:rPr>
            </w:pPr>
            <w:r w:rsidRPr="00700675">
              <w:rPr>
                <w:noProof/>
                <w:sz w:val="22"/>
                <w:szCs w:val="22"/>
              </w:rPr>
              <w:t>16</w:t>
            </w:r>
          </w:p>
        </w:tc>
        <w:tc>
          <w:tcPr>
            <w:tcW w:w="2956" w:type="dxa"/>
          </w:tcPr>
          <w:p w14:paraId="074C1B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14:paraId="0DB83B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14:paraId="6FC667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14:paraId="297CDA56"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14:paraId="35D0EA7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603CBFC6"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002023" w14:textId="77777777" w:rsidR="00717768" w:rsidRPr="00700675" w:rsidRDefault="00FE39C9">
            <w:pPr>
              <w:rPr>
                <w:sz w:val="22"/>
                <w:szCs w:val="22"/>
              </w:rPr>
            </w:pPr>
            <w:r w:rsidRPr="00700675">
              <w:rPr>
                <w:noProof/>
                <w:sz w:val="22"/>
                <w:szCs w:val="22"/>
              </w:rPr>
              <w:t>17</w:t>
            </w:r>
          </w:p>
        </w:tc>
        <w:tc>
          <w:tcPr>
            <w:tcW w:w="2956" w:type="dxa"/>
          </w:tcPr>
          <w:p w14:paraId="5BDDE27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14:paraId="6A44C9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14:paraId="6BE442F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14:paraId="2EEABB8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14:paraId="7E2804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14:paraId="1344CAE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5F429" w14:textId="77777777" w:rsidR="00717768" w:rsidRPr="00700675" w:rsidRDefault="00FE39C9">
            <w:pPr>
              <w:rPr>
                <w:sz w:val="22"/>
                <w:szCs w:val="22"/>
              </w:rPr>
            </w:pPr>
            <w:r w:rsidRPr="00700675">
              <w:rPr>
                <w:noProof/>
                <w:sz w:val="22"/>
                <w:szCs w:val="22"/>
              </w:rPr>
              <w:t>18</w:t>
            </w:r>
          </w:p>
        </w:tc>
        <w:tc>
          <w:tcPr>
            <w:tcW w:w="2956" w:type="dxa"/>
          </w:tcPr>
          <w:p w14:paraId="34C48B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14:paraId="732B9FE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14:paraId="6BA34E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14:paraId="72FE7A9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14:paraId="27B2D9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14:paraId="66F9F044" w14:textId="77777777"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14:paraId="512906A3" w14:textId="77777777" w:rsidR="00717768" w:rsidRPr="00700675" w:rsidRDefault="00FE39C9">
            <w:pPr>
              <w:rPr>
                <w:sz w:val="22"/>
                <w:szCs w:val="22"/>
              </w:rPr>
            </w:pPr>
            <w:r w:rsidRPr="00700675">
              <w:rPr>
                <w:noProof/>
                <w:sz w:val="22"/>
                <w:szCs w:val="22"/>
              </w:rPr>
              <w:t>19</w:t>
            </w:r>
          </w:p>
        </w:tc>
        <w:tc>
          <w:tcPr>
            <w:tcW w:w="2956" w:type="dxa"/>
          </w:tcPr>
          <w:p w14:paraId="2DF08BA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14:paraId="002B84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14:paraId="208EB5D9" w14:textId="77777777"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14:paraId="1DE312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14:paraId="2B3AA0F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14:paraId="033D6FE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14:paraId="1D833F44" w14:textId="77777777" w:rsidR="00717768" w:rsidRDefault="00717768" w:rsidP="000C25A3">
      <w:pPr>
        <w:pStyle w:val="t"/>
      </w:pPr>
    </w:p>
    <w:p w14:paraId="4F1EE706" w14:textId="77777777" w:rsidR="00317063" w:rsidRDefault="00317063" w:rsidP="000C25A3">
      <w:pPr>
        <w:pStyle w:val="t"/>
      </w:pPr>
    </w:p>
    <w:p w14:paraId="6F91AA6B" w14:textId="77777777"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14:paraId="6863B8D1" w14:textId="77777777" w:rsidTr="00FB6C28">
        <w:trPr>
          <w:trHeight w:val="1070"/>
        </w:trPr>
        <w:tc>
          <w:tcPr>
            <w:tcW w:w="4569" w:type="dxa"/>
            <w:shd w:val="clear" w:color="auto" w:fill="auto"/>
            <w:vAlign w:val="center"/>
          </w:tcPr>
          <w:p w14:paraId="4243B186" w14:textId="77777777"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t>Northwind Traders</w:t>
            </w:r>
          </w:p>
        </w:tc>
        <w:tc>
          <w:tcPr>
            <w:tcW w:w="4571" w:type="dxa"/>
            <w:shd w:val="clear" w:color="auto" w:fill="auto"/>
          </w:tcPr>
          <w:p w14:paraId="39FE35D3" w14:textId="77777777"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14:anchorId="265FF00A" wp14:editId="498864E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54B6099C" w14:textId="77777777" w:rsidR="00317063" w:rsidRDefault="00317063" w:rsidP="00317063">
      <w:pPr>
        <w:shd w:val="clear" w:color="auto" w:fill="FFFFFF"/>
        <w:spacing w:after="120"/>
        <w:textAlignment w:val="baseline"/>
        <w:rPr>
          <w:color w:val="333333"/>
          <w:lang w:eastAsia="fr-FR"/>
        </w:rPr>
      </w:pPr>
    </w:p>
    <w:p w14:paraId="669B7DC9" w14:textId="77777777"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14:anchorId="1093F7BE" wp14:editId="1793F73D">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93F7B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sectPr w:rsidR="00317063" w:rsidSect="000F2B4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9FA85" w14:textId="77777777" w:rsidR="003A7109" w:rsidRDefault="003A7109">
      <w:r>
        <w:separator/>
      </w:r>
    </w:p>
  </w:endnote>
  <w:endnote w:type="continuationSeparator" w:id="0">
    <w:p w14:paraId="0DC46901" w14:textId="77777777" w:rsidR="003A7109" w:rsidRDefault="003A7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3542" w14:textId="77777777"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F1675" w14:textId="77777777" w:rsidR="003A7109" w:rsidRDefault="003A7109">
      <w:r>
        <w:separator/>
      </w:r>
    </w:p>
  </w:footnote>
  <w:footnote w:type="continuationSeparator" w:id="0">
    <w:p w14:paraId="0EC3CF05" w14:textId="77777777" w:rsidR="003A7109" w:rsidRDefault="003A7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513A1"/>
    <w:rsid w:val="00073FBF"/>
    <w:rsid w:val="000962B6"/>
    <w:rsid w:val="000A39C9"/>
    <w:rsid w:val="000C25A3"/>
    <w:rsid w:val="000D798A"/>
    <w:rsid w:val="000F2B4F"/>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31324D"/>
    <w:rsid w:val="00317063"/>
    <w:rsid w:val="00325919"/>
    <w:rsid w:val="00330D3E"/>
    <w:rsid w:val="003422F6"/>
    <w:rsid w:val="00374AF3"/>
    <w:rsid w:val="003963A9"/>
    <w:rsid w:val="003A710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648E8"/>
    <w:rsid w:val="00570E25"/>
    <w:rsid w:val="005B1BBA"/>
    <w:rsid w:val="005B5FD4"/>
    <w:rsid w:val="005F3993"/>
    <w:rsid w:val="005F7657"/>
    <w:rsid w:val="00610BCF"/>
    <w:rsid w:val="00622FEE"/>
    <w:rsid w:val="0064392D"/>
    <w:rsid w:val="0065014A"/>
    <w:rsid w:val="00660EFA"/>
    <w:rsid w:val="006753E1"/>
    <w:rsid w:val="006838B2"/>
    <w:rsid w:val="00683DC9"/>
    <w:rsid w:val="00687EC7"/>
    <w:rsid w:val="00693333"/>
    <w:rsid w:val="00693794"/>
    <w:rsid w:val="006A5DD2"/>
    <w:rsid w:val="006A6C0A"/>
    <w:rsid w:val="006A7945"/>
    <w:rsid w:val="006D1365"/>
    <w:rsid w:val="00700675"/>
    <w:rsid w:val="00717768"/>
    <w:rsid w:val="007619F4"/>
    <w:rsid w:val="007857A5"/>
    <w:rsid w:val="0079301A"/>
    <w:rsid w:val="00795CB7"/>
    <w:rsid w:val="007A27EE"/>
    <w:rsid w:val="007A533D"/>
    <w:rsid w:val="007B5357"/>
    <w:rsid w:val="007D1045"/>
    <w:rsid w:val="007D3C19"/>
    <w:rsid w:val="007D5D3B"/>
    <w:rsid w:val="00810334"/>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03181"/>
    <w:rsid w:val="00A3746E"/>
    <w:rsid w:val="00A4357C"/>
    <w:rsid w:val="00A62247"/>
    <w:rsid w:val="00A7193C"/>
    <w:rsid w:val="00A7274B"/>
    <w:rsid w:val="00A92AFB"/>
    <w:rsid w:val="00AD42D8"/>
    <w:rsid w:val="00AF6E60"/>
    <w:rsid w:val="00B01BC5"/>
    <w:rsid w:val="00B2560C"/>
    <w:rsid w:val="00B74E2E"/>
    <w:rsid w:val="00B76316"/>
    <w:rsid w:val="00B94A39"/>
    <w:rsid w:val="00BA3B07"/>
    <w:rsid w:val="00BA71B3"/>
    <w:rsid w:val="00BB341F"/>
    <w:rsid w:val="00BB671E"/>
    <w:rsid w:val="00BC0C77"/>
    <w:rsid w:val="00BD5572"/>
    <w:rsid w:val="00C40D6C"/>
    <w:rsid w:val="00C44CE0"/>
    <w:rsid w:val="00C71D22"/>
    <w:rsid w:val="00CA1A31"/>
    <w:rsid w:val="00CA223E"/>
    <w:rsid w:val="00CA3F55"/>
    <w:rsid w:val="00CB01EA"/>
    <w:rsid w:val="00CB0DC7"/>
    <w:rsid w:val="00CE2011"/>
    <w:rsid w:val="00CE57CB"/>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F9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48E8"/>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 w:type="character" w:styleId="PlaceholderText">
    <w:name w:val="Placeholder Text"/>
    <w:basedOn w:val="DefaultParagraphFont"/>
    <w:uiPriority w:val="99"/>
    <w:semiHidden/>
    <w:rsid w:val="00810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54951-82E4-4A44-AC83-73A45BDA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Vijay Ramachandran</cp:lastModifiedBy>
  <cp:revision>158</cp:revision>
  <cp:lastPrinted>2017-03-30T12:57:00Z</cp:lastPrinted>
  <dcterms:created xsi:type="dcterms:W3CDTF">2011-04-08T05:55:00Z</dcterms:created>
  <dcterms:modified xsi:type="dcterms:W3CDTF">2020-06-15T13:34:00Z</dcterms:modified>
</cp:coreProperties>
</file>